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4697" w14:textId="63EF42A1" w:rsidR="001645CE" w:rsidRPr="006F2583" w:rsidRDefault="001645CE" w:rsidP="001645CE">
      <w:pPr>
        <w:shd w:val="clear" w:color="auto" w:fill="FFFFFF"/>
        <w:spacing w:after="0" w:line="240" w:lineRule="auto"/>
        <w:jc w:val="center"/>
        <w:textAlignment w:val="baseline"/>
        <w:outlineLvl w:val="1"/>
        <w:rPr>
          <w:rFonts w:ascii="Arial" w:eastAsia="Times New Roman" w:hAnsi="Arial" w:cs="Arial"/>
          <w:b/>
          <w:bCs/>
          <w:color w:val="000000"/>
          <w:spacing w:val="-5"/>
          <w:sz w:val="48"/>
          <w:szCs w:val="48"/>
          <w:u w:val="single"/>
          <w:lang w:val="en-PK" w:eastAsia="en-PK"/>
          <w:rPrChange w:id="0" w:author="Muhammad Hamza Haneef Qureshi" w:date="2020-02-26T11:41:00Z">
            <w:rPr>
              <w:rFonts w:ascii="Arial" w:eastAsia="Times New Roman" w:hAnsi="Arial" w:cs="Arial"/>
              <w:b/>
              <w:bCs/>
              <w:color w:val="000000"/>
              <w:spacing w:val="-5"/>
              <w:sz w:val="36"/>
              <w:szCs w:val="36"/>
              <w:u w:val="single"/>
              <w:lang w:val="en-PK" w:eastAsia="en-PK"/>
            </w:rPr>
          </w:rPrChange>
        </w:rPr>
      </w:pPr>
      <w:r w:rsidRPr="006F2583">
        <w:rPr>
          <w:rFonts w:ascii="Arial" w:eastAsia="Times New Roman" w:hAnsi="Arial" w:cs="Arial"/>
          <w:b/>
          <w:bCs/>
          <w:color w:val="000000"/>
          <w:spacing w:val="-5"/>
          <w:sz w:val="52"/>
          <w:szCs w:val="52"/>
          <w:u w:val="single"/>
          <w:bdr w:val="none" w:sz="0" w:space="0" w:color="auto" w:frame="1"/>
          <w:lang w:val="en-PK" w:eastAsia="en-PK"/>
          <w:rPrChange w:id="1" w:author="Muhammad Hamza Haneef Qureshi" w:date="2020-02-26T11:41:00Z">
            <w:rPr>
              <w:rFonts w:ascii="Arial" w:eastAsia="Times New Roman" w:hAnsi="Arial" w:cs="Arial"/>
              <w:b/>
              <w:bCs/>
              <w:color w:val="000000"/>
              <w:spacing w:val="-5"/>
              <w:sz w:val="43"/>
              <w:szCs w:val="43"/>
              <w:u w:val="single"/>
              <w:bdr w:val="none" w:sz="0" w:space="0" w:color="auto" w:frame="1"/>
              <w:lang w:val="en-PK" w:eastAsia="en-PK"/>
            </w:rPr>
          </w:rPrChange>
        </w:rPr>
        <w:t>Having A Best Friend</w:t>
      </w:r>
    </w:p>
    <w:p w14:paraId="1216E6AD" w14:textId="5717D742" w:rsidR="001645CE" w:rsidRPr="001645CE" w:rsidRDefault="001645CE" w:rsidP="001645CE">
      <w:pPr>
        <w:shd w:val="clear" w:color="auto" w:fill="FFFFFF"/>
        <w:spacing w:after="300" w:line="240" w:lineRule="auto"/>
        <w:textAlignment w:val="baseline"/>
        <w:rPr>
          <w:rFonts w:ascii="Arial" w:eastAsia="Times New Roman" w:hAnsi="Arial" w:cs="Arial"/>
          <w:color w:val="000000"/>
          <w:sz w:val="24"/>
          <w:szCs w:val="24"/>
          <w:lang w:val="en-PK" w:eastAsia="en-PK"/>
        </w:rPr>
      </w:pPr>
    </w:p>
    <w:p w14:paraId="65AD4E2D" w14:textId="19664838" w:rsidR="006F2583"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PK" w:eastAsia="en-PK"/>
          <w:rPrChange w:id="2" w:author="Muhammad Hamza Haneef Qureshi" w:date="2020-02-26T11:47:00Z">
            <w:rPr>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3" w:author="Muhammad Hamza Haneef Qureshi" w:date="2020-02-26T11:47:00Z">
            <w:rPr>
              <w:rFonts w:ascii="Arial" w:eastAsia="Times New Roman" w:hAnsi="Arial" w:cs="Arial"/>
              <w:color w:val="000000"/>
              <w:sz w:val="24"/>
              <w:szCs w:val="24"/>
              <w:lang w:val="en-PK" w:eastAsia="en-PK"/>
            </w:rPr>
          </w:rPrChange>
        </w:rPr>
        <w:t>A story tells that two friends were walking through the desert. During some point of the journey they had an argument, and one friend slapped the other one in the face.</w:t>
      </w:r>
    </w:p>
    <w:p w14:paraId="68FD7F95" w14:textId="6CC8929C" w:rsidR="001645CE"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PK" w:eastAsia="en-PK"/>
          <w:rPrChange w:id="4" w:author="Muhammad Hamza Haneef Qureshi" w:date="2020-02-26T11:47:00Z">
            <w:rPr>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5" w:author="Muhammad Hamza Haneef Qureshi" w:date="2020-02-26T11:47:00Z">
            <w:rPr>
              <w:rFonts w:ascii="Arial" w:eastAsia="Times New Roman" w:hAnsi="Arial" w:cs="Arial"/>
              <w:color w:val="000000"/>
              <w:sz w:val="24"/>
              <w:szCs w:val="24"/>
              <w:lang w:val="en-PK" w:eastAsia="en-PK"/>
            </w:rPr>
          </w:rPrChange>
        </w:rPr>
        <w:t>The one who got slapped was hurt, but without saying anything, wrote in the sand</w:t>
      </w:r>
      <w:r w:rsidR="006F2583" w:rsidRPr="00217857">
        <w:rPr>
          <w:rFonts w:ascii="Arial" w:eastAsia="Times New Roman" w:hAnsi="Arial" w:cs="Arial"/>
          <w:color w:val="000000"/>
          <w:sz w:val="28"/>
          <w:szCs w:val="28"/>
          <w:lang w:val="en-US" w:eastAsia="en-PK"/>
          <w:rPrChange w:id="6" w:author="Muhammad Hamza Haneef Qureshi" w:date="2020-02-26T11:47:00Z">
            <w:rPr>
              <w:rFonts w:ascii="Arial" w:eastAsia="Times New Roman" w:hAnsi="Arial" w:cs="Arial"/>
              <w:color w:val="000000"/>
              <w:sz w:val="24"/>
              <w:szCs w:val="24"/>
              <w:lang w:val="en-US" w:eastAsia="en-PK"/>
            </w:rPr>
          </w:rPrChange>
        </w:rPr>
        <w:t>.</w:t>
      </w:r>
    </w:p>
    <w:p w14:paraId="08F12F0F" w14:textId="62ECFCF6" w:rsidR="001645CE" w:rsidRPr="006F2583" w:rsidRDefault="001645CE" w:rsidP="006F2583">
      <w:pPr>
        <w:shd w:val="clear" w:color="auto" w:fill="FFFFFF"/>
        <w:spacing w:after="300" w:line="240" w:lineRule="auto"/>
        <w:jc w:val="center"/>
        <w:textAlignment w:val="baseline"/>
        <w:rPr>
          <w:rFonts w:ascii="Arial" w:eastAsia="Times New Roman" w:hAnsi="Arial" w:cs="Arial"/>
          <w:color w:val="000000"/>
          <w:sz w:val="20"/>
          <w:szCs w:val="20"/>
          <w:lang w:val="en-PK" w:eastAsia="en-PK"/>
          <w:rPrChange w:id="7" w:author="Muhammad Hamza Haneef Qureshi" w:date="2020-02-26T11:42:00Z">
            <w:rPr>
              <w:rFonts w:ascii="Arial" w:eastAsia="Times New Roman" w:hAnsi="Arial" w:cs="Arial"/>
              <w:color w:val="000000"/>
              <w:sz w:val="24"/>
              <w:szCs w:val="24"/>
              <w:lang w:val="en-PK" w:eastAsia="en-PK"/>
            </w:rPr>
          </w:rPrChange>
        </w:rPr>
      </w:pPr>
      <w:r w:rsidRPr="006F2583">
        <w:rPr>
          <w:rFonts w:ascii="Arial" w:eastAsia="Times New Roman" w:hAnsi="Arial" w:cs="Arial"/>
          <w:b/>
          <w:bCs/>
          <w:i/>
          <w:iCs/>
          <w:color w:val="000000"/>
          <w:spacing w:val="-5"/>
          <w:sz w:val="40"/>
          <w:szCs w:val="40"/>
          <w:bdr w:val="none" w:sz="0" w:space="0" w:color="auto" w:frame="1"/>
          <w:lang w:val="en-PK" w:eastAsia="en-PK"/>
          <w:rPrChange w:id="8"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t>“Today </w:t>
      </w:r>
      <w:r w:rsidRPr="006F2583">
        <w:rPr>
          <w:rFonts w:ascii="Arial" w:eastAsia="Times New Roman" w:hAnsi="Arial" w:cs="Arial"/>
          <w:b/>
          <w:bCs/>
          <w:i/>
          <w:iCs/>
          <w:color w:val="000000"/>
          <w:spacing w:val="-5"/>
          <w:sz w:val="40"/>
          <w:szCs w:val="40"/>
          <w:bdr w:val="none" w:sz="0" w:space="0" w:color="auto" w:frame="1"/>
          <w:lang w:val="en-PK" w:eastAsia="en-PK"/>
          <w:rPrChange w:id="9"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fldChar w:fldCharType="begin"/>
      </w:r>
      <w:r w:rsidRPr="006F2583">
        <w:rPr>
          <w:rFonts w:ascii="Arial" w:eastAsia="Times New Roman" w:hAnsi="Arial" w:cs="Arial"/>
          <w:b/>
          <w:bCs/>
          <w:i/>
          <w:iCs/>
          <w:color w:val="000000"/>
          <w:spacing w:val="-5"/>
          <w:sz w:val="40"/>
          <w:szCs w:val="40"/>
          <w:bdr w:val="none" w:sz="0" w:space="0" w:color="auto" w:frame="1"/>
          <w:lang w:val="en-PK" w:eastAsia="en-PK"/>
          <w:rPrChange w:id="10"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instrText xml:space="preserve"> HYPERLINK "https://wealthygorilla.com/best-friend-quotes/" </w:instrText>
      </w:r>
      <w:r w:rsidRPr="006F2583">
        <w:rPr>
          <w:rFonts w:ascii="Arial" w:eastAsia="Times New Roman" w:hAnsi="Arial" w:cs="Arial"/>
          <w:b/>
          <w:bCs/>
          <w:i/>
          <w:iCs/>
          <w:color w:val="000000"/>
          <w:spacing w:val="-5"/>
          <w:sz w:val="40"/>
          <w:szCs w:val="40"/>
          <w:bdr w:val="none" w:sz="0" w:space="0" w:color="auto" w:frame="1"/>
          <w:lang w:val="en-PK" w:eastAsia="en-PK"/>
          <w:rPrChange w:id="11"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fldChar w:fldCharType="separate"/>
      </w:r>
      <w:r w:rsidRPr="006F2583">
        <w:rPr>
          <w:rFonts w:ascii="Arial" w:eastAsia="Times New Roman" w:hAnsi="Arial" w:cs="Arial"/>
          <w:b/>
          <w:bCs/>
          <w:i/>
          <w:iCs/>
          <w:color w:val="000000"/>
          <w:spacing w:val="-5"/>
          <w:sz w:val="40"/>
          <w:szCs w:val="40"/>
          <w:bdr w:val="none" w:sz="0" w:space="0" w:color="auto" w:frame="1"/>
          <w:lang w:val="en-PK" w:eastAsia="en-PK"/>
          <w:rPrChange w:id="12"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t>my best friend</w:t>
      </w:r>
      <w:r w:rsidRPr="006F2583">
        <w:rPr>
          <w:rFonts w:ascii="Arial" w:eastAsia="Times New Roman" w:hAnsi="Arial" w:cs="Arial"/>
          <w:b/>
          <w:bCs/>
          <w:i/>
          <w:iCs/>
          <w:color w:val="000000"/>
          <w:spacing w:val="-5"/>
          <w:sz w:val="40"/>
          <w:szCs w:val="40"/>
          <w:bdr w:val="none" w:sz="0" w:space="0" w:color="auto" w:frame="1"/>
          <w:lang w:val="en-PK" w:eastAsia="en-PK"/>
          <w:rPrChange w:id="13"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fldChar w:fldCharType="end"/>
      </w:r>
      <w:r w:rsidRPr="006F2583">
        <w:rPr>
          <w:rFonts w:ascii="Arial" w:eastAsia="Times New Roman" w:hAnsi="Arial" w:cs="Arial"/>
          <w:b/>
          <w:bCs/>
          <w:i/>
          <w:iCs/>
          <w:color w:val="000000"/>
          <w:spacing w:val="-5"/>
          <w:sz w:val="40"/>
          <w:szCs w:val="40"/>
          <w:bdr w:val="none" w:sz="0" w:space="0" w:color="auto" w:frame="1"/>
          <w:lang w:val="en-PK" w:eastAsia="en-PK"/>
          <w:rPrChange w:id="14"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t> slapped me in the face.”</w:t>
      </w:r>
    </w:p>
    <w:p w14:paraId="4E6A1D75" w14:textId="4A46793F" w:rsidR="001645CE"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US" w:eastAsia="en-PK"/>
          <w:rPrChange w:id="15" w:author="Muhammad Hamza Haneef Qureshi" w:date="2020-02-26T11:47:00Z">
            <w:rPr>
              <w:rFonts w:ascii="Arial" w:eastAsia="Times New Roman" w:hAnsi="Arial" w:cs="Arial"/>
              <w:color w:val="000000"/>
              <w:sz w:val="24"/>
              <w:szCs w:val="24"/>
              <w:lang w:val="en-US" w:eastAsia="en-PK"/>
            </w:rPr>
          </w:rPrChange>
        </w:rPr>
      </w:pPr>
      <w:r w:rsidRPr="00217857">
        <w:rPr>
          <w:rFonts w:ascii="Arial" w:eastAsia="Times New Roman" w:hAnsi="Arial" w:cs="Arial"/>
          <w:color w:val="000000"/>
          <w:sz w:val="28"/>
          <w:szCs w:val="28"/>
          <w:lang w:val="en-PK" w:eastAsia="en-PK"/>
          <w:rPrChange w:id="16" w:author="Muhammad Hamza Haneef Qureshi" w:date="2020-02-26T11:47:00Z">
            <w:rPr>
              <w:rFonts w:ascii="Arial" w:eastAsia="Times New Roman" w:hAnsi="Arial" w:cs="Arial"/>
              <w:color w:val="000000"/>
              <w:sz w:val="24"/>
              <w:szCs w:val="24"/>
              <w:lang w:val="en-PK" w:eastAsia="en-PK"/>
            </w:rPr>
          </w:rPrChange>
        </w:rPr>
        <w:t> They kept on walking until they found an oasis, where they decided to take a bath. The one who had been slapped got stuck in the mire and started drowning, but the friend saved him. After he recovered from the near drowning, he wrote on a stone</w:t>
      </w:r>
      <w:r w:rsidR="006F2583" w:rsidRPr="00217857">
        <w:rPr>
          <w:rFonts w:ascii="Arial" w:eastAsia="Times New Roman" w:hAnsi="Arial" w:cs="Arial"/>
          <w:color w:val="000000"/>
          <w:sz w:val="28"/>
          <w:szCs w:val="28"/>
          <w:lang w:val="en-US" w:eastAsia="en-PK"/>
          <w:rPrChange w:id="17" w:author="Muhammad Hamza Haneef Qureshi" w:date="2020-02-26T11:47:00Z">
            <w:rPr>
              <w:rFonts w:ascii="Arial" w:eastAsia="Times New Roman" w:hAnsi="Arial" w:cs="Arial"/>
              <w:color w:val="000000"/>
              <w:sz w:val="24"/>
              <w:szCs w:val="24"/>
              <w:lang w:val="en-US" w:eastAsia="en-PK"/>
            </w:rPr>
          </w:rPrChange>
        </w:rPr>
        <w:t>.</w:t>
      </w:r>
    </w:p>
    <w:p w14:paraId="04DF0FD5" w14:textId="38B15C3C" w:rsidR="001645CE" w:rsidRPr="006F2583" w:rsidRDefault="001645CE" w:rsidP="006F2583">
      <w:pPr>
        <w:shd w:val="clear" w:color="auto" w:fill="FFFFFF"/>
        <w:spacing w:after="300" w:line="240" w:lineRule="auto"/>
        <w:jc w:val="center"/>
        <w:textAlignment w:val="baseline"/>
        <w:rPr>
          <w:rFonts w:ascii="Arial" w:eastAsia="Times New Roman" w:hAnsi="Arial" w:cs="Arial"/>
          <w:color w:val="000000"/>
          <w:sz w:val="20"/>
          <w:szCs w:val="20"/>
          <w:lang w:val="en-PK" w:eastAsia="en-PK"/>
          <w:rPrChange w:id="18" w:author="Muhammad Hamza Haneef Qureshi" w:date="2020-02-26T11:42:00Z">
            <w:rPr>
              <w:rFonts w:ascii="Arial" w:eastAsia="Times New Roman" w:hAnsi="Arial" w:cs="Arial"/>
              <w:color w:val="000000"/>
              <w:sz w:val="24"/>
              <w:szCs w:val="24"/>
              <w:lang w:val="en-PK" w:eastAsia="en-PK"/>
            </w:rPr>
          </w:rPrChange>
        </w:rPr>
      </w:pPr>
      <w:r w:rsidRPr="006F2583">
        <w:rPr>
          <w:rFonts w:ascii="Arial" w:eastAsia="Times New Roman" w:hAnsi="Arial" w:cs="Arial"/>
          <w:b/>
          <w:bCs/>
          <w:i/>
          <w:iCs/>
          <w:color w:val="000000"/>
          <w:spacing w:val="-5"/>
          <w:sz w:val="40"/>
          <w:szCs w:val="40"/>
          <w:bdr w:val="none" w:sz="0" w:space="0" w:color="auto" w:frame="1"/>
          <w:lang w:val="en-PK" w:eastAsia="en-PK"/>
          <w:rPrChange w:id="19"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t>“Today my best friend saved my life.”</w:t>
      </w:r>
    </w:p>
    <w:p w14:paraId="4C2F4EAE" w14:textId="1C64975D" w:rsidR="001645CE"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PK" w:eastAsia="en-PK"/>
          <w:rPrChange w:id="20" w:author="Muhammad Hamza Haneef Qureshi" w:date="2020-02-26T11:47:00Z">
            <w:rPr>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21" w:author="Muhammad Hamza Haneef Qureshi" w:date="2020-02-26T11:47:00Z">
            <w:rPr>
              <w:rFonts w:ascii="Arial" w:eastAsia="Times New Roman" w:hAnsi="Arial" w:cs="Arial"/>
              <w:color w:val="000000"/>
              <w:sz w:val="24"/>
              <w:szCs w:val="24"/>
              <w:lang w:val="en-PK" w:eastAsia="en-PK"/>
            </w:rPr>
          </w:rPrChange>
        </w:rPr>
        <w:t> The friend who had slapped and saved his best friend asked him</w:t>
      </w:r>
      <w:r w:rsidR="006F2583" w:rsidRPr="00217857">
        <w:rPr>
          <w:rFonts w:ascii="Arial" w:eastAsia="Times New Roman" w:hAnsi="Arial" w:cs="Arial"/>
          <w:color w:val="000000"/>
          <w:sz w:val="28"/>
          <w:szCs w:val="28"/>
          <w:lang w:val="en-US" w:eastAsia="en-PK"/>
          <w:rPrChange w:id="22" w:author="Muhammad Hamza Haneef Qureshi" w:date="2020-02-26T11:47:00Z">
            <w:rPr>
              <w:rFonts w:ascii="Arial" w:eastAsia="Times New Roman" w:hAnsi="Arial" w:cs="Arial"/>
              <w:color w:val="000000"/>
              <w:sz w:val="24"/>
              <w:szCs w:val="24"/>
              <w:lang w:val="en-US" w:eastAsia="en-PK"/>
            </w:rPr>
          </w:rPrChange>
        </w:rPr>
        <w:t>.</w:t>
      </w:r>
    </w:p>
    <w:p w14:paraId="4DEA37A9" w14:textId="5A0F7D36" w:rsidR="001645CE" w:rsidRPr="006F2583" w:rsidDel="006F2583" w:rsidRDefault="001645CE" w:rsidP="006F2583">
      <w:pPr>
        <w:shd w:val="clear" w:color="auto" w:fill="FFFFFF"/>
        <w:spacing w:after="300" w:line="240" w:lineRule="auto"/>
        <w:jc w:val="center"/>
        <w:textAlignment w:val="baseline"/>
        <w:rPr>
          <w:del w:id="23" w:author="Muhammad Hamza Haneef Qureshi" w:date="2020-02-26T11:42:00Z"/>
          <w:rFonts w:ascii="Arial" w:eastAsia="Times New Roman" w:hAnsi="Arial" w:cs="Arial"/>
          <w:color w:val="000000"/>
          <w:sz w:val="20"/>
          <w:szCs w:val="20"/>
          <w:lang w:val="en-PK" w:eastAsia="en-PK"/>
          <w:rPrChange w:id="24" w:author="Muhammad Hamza Haneef Qureshi" w:date="2020-02-26T11:42:00Z">
            <w:rPr>
              <w:del w:id="25" w:author="Muhammad Hamza Haneef Qureshi" w:date="2020-02-26T11:42:00Z"/>
              <w:rFonts w:ascii="Arial" w:eastAsia="Times New Roman" w:hAnsi="Arial" w:cs="Arial"/>
              <w:color w:val="000000"/>
              <w:sz w:val="24"/>
              <w:szCs w:val="24"/>
              <w:lang w:val="en-PK" w:eastAsia="en-PK"/>
            </w:rPr>
          </w:rPrChange>
        </w:rPr>
        <w:pPrChange w:id="26" w:author="Muhammad Hamza Haneef Qureshi" w:date="2020-02-26T11:42:00Z">
          <w:pPr>
            <w:shd w:val="clear" w:color="auto" w:fill="FFFFFF"/>
            <w:spacing w:after="300" w:line="240" w:lineRule="auto"/>
            <w:textAlignment w:val="baseline"/>
          </w:pPr>
        </w:pPrChange>
      </w:pPr>
    </w:p>
    <w:p w14:paraId="2D662F0E" w14:textId="77777777" w:rsidR="001645CE" w:rsidRPr="006F2583" w:rsidRDefault="001645CE" w:rsidP="006F2583">
      <w:pPr>
        <w:shd w:val="clear" w:color="auto" w:fill="FFFFFF"/>
        <w:spacing w:after="300" w:line="240" w:lineRule="auto"/>
        <w:jc w:val="center"/>
        <w:textAlignment w:val="baseline"/>
        <w:rPr>
          <w:rFonts w:ascii="Arial" w:eastAsia="Times New Roman" w:hAnsi="Arial" w:cs="Arial"/>
          <w:b/>
          <w:bCs/>
          <w:color w:val="000000"/>
          <w:spacing w:val="-5"/>
          <w:sz w:val="20"/>
          <w:szCs w:val="20"/>
          <w:lang w:val="en-PK" w:eastAsia="en-PK"/>
          <w:rPrChange w:id="27" w:author="Muhammad Hamza Haneef Qureshi" w:date="2020-02-26T11:42:00Z">
            <w:rPr>
              <w:rFonts w:ascii="Arial" w:eastAsia="Times New Roman" w:hAnsi="Arial" w:cs="Arial"/>
              <w:b/>
              <w:bCs/>
              <w:color w:val="000000"/>
              <w:spacing w:val="-5"/>
              <w:sz w:val="24"/>
              <w:szCs w:val="24"/>
              <w:lang w:val="en-PK" w:eastAsia="en-PK"/>
            </w:rPr>
          </w:rPrChange>
        </w:rPr>
        <w:pPrChange w:id="28" w:author="Muhammad Hamza Haneef Qureshi" w:date="2020-02-26T11:42:00Z">
          <w:pPr>
            <w:shd w:val="clear" w:color="auto" w:fill="FFFFFF"/>
            <w:spacing w:after="0" w:line="240" w:lineRule="auto"/>
            <w:ind w:left="1110" w:right="1110"/>
            <w:jc w:val="center"/>
            <w:textAlignment w:val="baseline"/>
          </w:pPr>
        </w:pPrChange>
      </w:pPr>
      <w:r w:rsidRPr="006F2583">
        <w:rPr>
          <w:rFonts w:ascii="Arial" w:eastAsia="Times New Roman" w:hAnsi="Arial" w:cs="Arial"/>
          <w:b/>
          <w:bCs/>
          <w:i/>
          <w:iCs/>
          <w:color w:val="000000"/>
          <w:spacing w:val="-5"/>
          <w:sz w:val="40"/>
          <w:szCs w:val="40"/>
          <w:bdr w:val="none" w:sz="0" w:space="0" w:color="auto" w:frame="1"/>
          <w:lang w:val="en-PK" w:eastAsia="en-PK"/>
          <w:rPrChange w:id="29" w:author="Muhammad Hamza Haneef Qureshi" w:date="2020-02-26T11:42:00Z">
            <w:rPr>
              <w:rFonts w:ascii="Arial" w:eastAsia="Times New Roman" w:hAnsi="Arial" w:cs="Arial"/>
              <w:b/>
              <w:bCs/>
              <w:i/>
              <w:iCs/>
              <w:color w:val="000000"/>
              <w:spacing w:val="-5"/>
              <w:sz w:val="46"/>
              <w:szCs w:val="46"/>
              <w:bdr w:val="none" w:sz="0" w:space="0" w:color="auto" w:frame="1"/>
              <w:lang w:val="en-PK" w:eastAsia="en-PK"/>
            </w:rPr>
          </w:rPrChange>
        </w:rPr>
        <w:t>“After I hurt you, you wrote in the sand and now, you write on a stone, why?”</w:t>
      </w:r>
    </w:p>
    <w:p w14:paraId="4427EBB3" w14:textId="77777777" w:rsidR="001645CE" w:rsidRPr="00217857" w:rsidDel="006F2583" w:rsidRDefault="001645CE" w:rsidP="001645CE">
      <w:pPr>
        <w:shd w:val="clear" w:color="auto" w:fill="FFFFFF"/>
        <w:spacing w:after="300" w:line="240" w:lineRule="auto"/>
        <w:textAlignment w:val="baseline"/>
        <w:rPr>
          <w:del w:id="30" w:author="Muhammad Hamza Haneef Qureshi" w:date="2020-02-26T11:42:00Z"/>
          <w:rFonts w:ascii="Arial" w:eastAsia="Times New Roman" w:hAnsi="Arial" w:cs="Arial"/>
          <w:color w:val="000000"/>
          <w:sz w:val="28"/>
          <w:szCs w:val="28"/>
          <w:lang w:val="en-PK" w:eastAsia="en-PK"/>
          <w:rPrChange w:id="31" w:author="Muhammad Hamza Haneef Qureshi" w:date="2020-02-26T11:48:00Z">
            <w:rPr>
              <w:del w:id="32" w:author="Muhammad Hamza Haneef Qureshi" w:date="2020-02-26T11:42:00Z"/>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33" w:author="Muhammad Hamza Haneef Qureshi" w:date="2020-02-26T11:48:00Z">
            <w:rPr>
              <w:rFonts w:ascii="Arial" w:eastAsia="Times New Roman" w:hAnsi="Arial" w:cs="Arial"/>
              <w:color w:val="000000"/>
              <w:sz w:val="24"/>
              <w:szCs w:val="24"/>
              <w:lang w:val="en-PK" w:eastAsia="en-PK"/>
            </w:rPr>
          </w:rPrChange>
        </w:rPr>
        <w:t> </w:t>
      </w:r>
    </w:p>
    <w:p w14:paraId="4A8A1409" w14:textId="1F4363D3" w:rsidR="001645CE"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PK" w:eastAsia="en-PK"/>
          <w:rPrChange w:id="34" w:author="Muhammad Hamza Haneef Qureshi" w:date="2020-02-26T11:48:00Z">
            <w:rPr>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35" w:author="Muhammad Hamza Haneef Qureshi" w:date="2020-02-26T11:48:00Z">
            <w:rPr>
              <w:rFonts w:ascii="Arial" w:eastAsia="Times New Roman" w:hAnsi="Arial" w:cs="Arial"/>
              <w:color w:val="000000"/>
              <w:sz w:val="24"/>
              <w:szCs w:val="24"/>
              <w:lang w:val="en-PK" w:eastAsia="en-PK"/>
            </w:rPr>
          </w:rPrChange>
        </w:rPr>
        <w:t>The other friend replied</w:t>
      </w:r>
      <w:ins w:id="36" w:author="Muhammad Hamza Haneef Qureshi" w:date="2020-02-26T11:43:00Z">
        <w:r w:rsidR="006F2583" w:rsidRPr="00217857">
          <w:rPr>
            <w:rFonts w:ascii="Arial" w:eastAsia="Times New Roman" w:hAnsi="Arial" w:cs="Arial"/>
            <w:color w:val="000000"/>
            <w:sz w:val="28"/>
            <w:szCs w:val="28"/>
            <w:lang w:val="en-US" w:eastAsia="en-PK"/>
            <w:rPrChange w:id="37" w:author="Muhammad Hamza Haneef Qureshi" w:date="2020-02-26T11:48:00Z">
              <w:rPr>
                <w:rFonts w:ascii="Arial" w:eastAsia="Times New Roman" w:hAnsi="Arial" w:cs="Arial"/>
                <w:color w:val="000000"/>
                <w:sz w:val="24"/>
                <w:szCs w:val="24"/>
                <w:lang w:val="en-US" w:eastAsia="en-PK"/>
              </w:rPr>
            </w:rPrChange>
          </w:rPr>
          <w:t>,</w:t>
        </w:r>
      </w:ins>
      <w:del w:id="38" w:author="Muhammad Hamza Haneef Qureshi" w:date="2020-02-26T11:42:00Z">
        <w:r w:rsidRPr="00217857" w:rsidDel="006F2583">
          <w:rPr>
            <w:rFonts w:ascii="Arial" w:eastAsia="Times New Roman" w:hAnsi="Arial" w:cs="Arial"/>
            <w:color w:val="000000"/>
            <w:sz w:val="28"/>
            <w:szCs w:val="28"/>
            <w:lang w:val="en-PK" w:eastAsia="en-PK"/>
            <w:rPrChange w:id="39" w:author="Muhammad Hamza Haneef Qureshi" w:date="2020-02-26T11:48:00Z">
              <w:rPr>
                <w:rFonts w:ascii="Arial" w:eastAsia="Times New Roman" w:hAnsi="Arial" w:cs="Arial"/>
                <w:color w:val="000000"/>
                <w:sz w:val="24"/>
                <w:szCs w:val="24"/>
                <w:lang w:val="en-PK" w:eastAsia="en-PK"/>
              </w:rPr>
            </w:rPrChange>
          </w:rPr>
          <w:delText>;</w:delText>
        </w:r>
      </w:del>
    </w:p>
    <w:p w14:paraId="2E2F673A" w14:textId="37DB9162" w:rsidR="001645CE" w:rsidRPr="001645CE" w:rsidDel="006F2583" w:rsidRDefault="001645CE" w:rsidP="006F2583">
      <w:pPr>
        <w:shd w:val="clear" w:color="auto" w:fill="FFFFFF"/>
        <w:spacing w:after="300" w:line="240" w:lineRule="auto"/>
        <w:jc w:val="center"/>
        <w:textAlignment w:val="baseline"/>
        <w:rPr>
          <w:del w:id="40" w:author="Muhammad Hamza Haneef Qureshi" w:date="2020-02-26T11:43:00Z"/>
          <w:rFonts w:ascii="Arial" w:eastAsia="Times New Roman" w:hAnsi="Arial" w:cs="Arial"/>
          <w:color w:val="000000"/>
          <w:sz w:val="24"/>
          <w:szCs w:val="24"/>
          <w:lang w:val="en-PK" w:eastAsia="en-PK"/>
        </w:rPr>
        <w:pPrChange w:id="41" w:author="Muhammad Hamza Haneef Qureshi" w:date="2020-02-26T11:43:00Z">
          <w:pPr>
            <w:shd w:val="clear" w:color="auto" w:fill="FFFFFF"/>
            <w:spacing w:after="300" w:line="240" w:lineRule="auto"/>
            <w:textAlignment w:val="baseline"/>
          </w:pPr>
        </w:pPrChange>
      </w:pPr>
    </w:p>
    <w:p w14:paraId="6B97DA42" w14:textId="4D696175" w:rsidR="001645CE" w:rsidRPr="001645CE" w:rsidRDefault="001645CE" w:rsidP="006F2583">
      <w:pPr>
        <w:shd w:val="clear" w:color="auto" w:fill="FFFFFF"/>
        <w:spacing w:after="300" w:line="240" w:lineRule="auto"/>
        <w:jc w:val="center"/>
        <w:textAlignment w:val="baseline"/>
        <w:rPr>
          <w:rFonts w:ascii="Arial" w:eastAsia="Times New Roman" w:hAnsi="Arial" w:cs="Arial"/>
          <w:b/>
          <w:bCs/>
          <w:color w:val="000000"/>
          <w:spacing w:val="-5"/>
          <w:sz w:val="24"/>
          <w:szCs w:val="24"/>
          <w:lang w:val="en-PK" w:eastAsia="en-PK"/>
        </w:rPr>
        <w:pPrChange w:id="42" w:author="Muhammad Hamza Haneef Qureshi" w:date="2020-02-26T11:43:00Z">
          <w:pPr>
            <w:shd w:val="clear" w:color="auto" w:fill="FFFFFF"/>
            <w:spacing w:after="0" w:line="240" w:lineRule="auto"/>
            <w:ind w:left="1110" w:right="1110"/>
            <w:jc w:val="center"/>
            <w:textAlignment w:val="baseline"/>
          </w:pPr>
        </w:pPrChange>
      </w:pPr>
      <w:r w:rsidRPr="001645CE">
        <w:rPr>
          <w:rFonts w:ascii="Arial" w:eastAsia="Times New Roman" w:hAnsi="Arial" w:cs="Arial"/>
          <w:b/>
          <w:bCs/>
          <w:color w:val="000000"/>
          <w:spacing w:val="-5"/>
          <w:sz w:val="46"/>
          <w:szCs w:val="46"/>
          <w:bdr w:val="none" w:sz="0" w:space="0" w:color="auto" w:frame="1"/>
          <w:lang w:val="en-PK" w:eastAsia="en-PK"/>
        </w:rPr>
        <w:t xml:space="preserve">“When someone hurts </w:t>
      </w:r>
      <w:del w:id="43" w:author="Muhammad Hamza Haneef Qureshi" w:date="2020-02-26T11:43:00Z">
        <w:r w:rsidRPr="001645CE" w:rsidDel="006F2583">
          <w:rPr>
            <w:rFonts w:ascii="Arial" w:eastAsia="Times New Roman" w:hAnsi="Arial" w:cs="Arial"/>
            <w:b/>
            <w:bCs/>
            <w:color w:val="000000"/>
            <w:spacing w:val="-5"/>
            <w:sz w:val="46"/>
            <w:szCs w:val="46"/>
            <w:bdr w:val="none" w:sz="0" w:space="0" w:color="auto" w:frame="1"/>
            <w:lang w:val="en-PK" w:eastAsia="en-PK"/>
          </w:rPr>
          <w:delText>us</w:delText>
        </w:r>
      </w:del>
      <w:ins w:id="44" w:author="Muhammad Hamza Haneef Qureshi" w:date="2020-02-26T11:43:00Z">
        <w:r w:rsidR="006F2583" w:rsidRPr="001645CE">
          <w:rPr>
            <w:rFonts w:ascii="Arial" w:eastAsia="Times New Roman" w:hAnsi="Arial" w:cs="Arial"/>
            <w:b/>
            <w:bCs/>
            <w:color w:val="000000"/>
            <w:spacing w:val="-5"/>
            <w:sz w:val="46"/>
            <w:szCs w:val="46"/>
            <w:bdr w:val="none" w:sz="0" w:space="0" w:color="auto" w:frame="1"/>
            <w:lang w:val="en-PK" w:eastAsia="en-PK"/>
          </w:rPr>
          <w:t>us,</w:t>
        </w:r>
      </w:ins>
      <w:r w:rsidRPr="001645CE">
        <w:rPr>
          <w:rFonts w:ascii="Arial" w:eastAsia="Times New Roman" w:hAnsi="Arial" w:cs="Arial"/>
          <w:b/>
          <w:bCs/>
          <w:color w:val="000000"/>
          <w:spacing w:val="-5"/>
          <w:sz w:val="46"/>
          <w:szCs w:val="46"/>
          <w:bdr w:val="none" w:sz="0" w:space="0" w:color="auto" w:frame="1"/>
          <w:lang w:val="en-PK" w:eastAsia="en-PK"/>
        </w:rPr>
        <w:t xml:space="preserve"> we should write it down in sand where winds of forgiveness can erase it away. But, when someone does something good for us, we must engrave it in stone where no wind can ever erase it.”</w:t>
      </w:r>
    </w:p>
    <w:p w14:paraId="3B9D0D0A" w14:textId="77777777" w:rsidR="001645CE" w:rsidRPr="001645CE" w:rsidRDefault="001645CE" w:rsidP="001645CE">
      <w:pPr>
        <w:shd w:val="clear" w:color="auto" w:fill="FFFFFF"/>
        <w:spacing w:before="450" w:after="450" w:line="240" w:lineRule="auto"/>
        <w:ind w:left="1110" w:right="1110"/>
        <w:textAlignment w:val="baseline"/>
        <w:rPr>
          <w:rFonts w:ascii="Arial" w:eastAsia="Times New Roman" w:hAnsi="Arial" w:cs="Arial"/>
          <w:b/>
          <w:bCs/>
          <w:color w:val="000000"/>
          <w:spacing w:val="-5"/>
          <w:sz w:val="24"/>
          <w:szCs w:val="24"/>
          <w:lang w:val="en-PK" w:eastAsia="en-PK"/>
        </w:rPr>
      </w:pPr>
      <w:r w:rsidRPr="001645CE">
        <w:rPr>
          <w:rFonts w:ascii="Arial" w:eastAsia="Times New Roman" w:hAnsi="Arial" w:cs="Arial"/>
          <w:b/>
          <w:bCs/>
          <w:color w:val="000000"/>
          <w:spacing w:val="-5"/>
          <w:sz w:val="24"/>
          <w:szCs w:val="24"/>
          <w:lang w:val="en-PK" w:eastAsia="en-PK"/>
        </w:rPr>
        <w:t> </w:t>
      </w:r>
    </w:p>
    <w:p w14:paraId="130A043D" w14:textId="5ECCB200" w:rsidR="001645CE" w:rsidRDefault="001645CE" w:rsidP="001645CE">
      <w:pPr>
        <w:shd w:val="clear" w:color="auto" w:fill="FFFFFF"/>
        <w:spacing w:after="0" w:line="240" w:lineRule="auto"/>
        <w:textAlignment w:val="baseline"/>
        <w:outlineLvl w:val="2"/>
        <w:rPr>
          <w:ins w:id="45" w:author="Muhammad Hamza Haneef Qureshi" w:date="2020-02-26T11:43:00Z"/>
          <w:rFonts w:ascii="Arial" w:eastAsia="Times New Roman" w:hAnsi="Arial" w:cs="Arial"/>
          <w:b/>
          <w:bCs/>
          <w:color w:val="000000"/>
          <w:spacing w:val="-5"/>
          <w:sz w:val="40"/>
          <w:szCs w:val="40"/>
          <w:bdr w:val="none" w:sz="0" w:space="0" w:color="auto" w:frame="1"/>
          <w:lang w:val="en-PK" w:eastAsia="en-PK"/>
        </w:rPr>
      </w:pPr>
      <w:r w:rsidRPr="006F2583">
        <w:rPr>
          <w:rFonts w:ascii="Arial" w:eastAsia="Times New Roman" w:hAnsi="Arial" w:cs="Arial"/>
          <w:b/>
          <w:bCs/>
          <w:color w:val="000000"/>
          <w:spacing w:val="-5"/>
          <w:sz w:val="40"/>
          <w:szCs w:val="40"/>
          <w:u w:val="single"/>
          <w:bdr w:val="none" w:sz="0" w:space="0" w:color="auto" w:frame="1"/>
          <w:lang w:val="en-PK" w:eastAsia="en-PK"/>
          <w:rPrChange w:id="46" w:author="Muhammad Hamza Haneef Qureshi" w:date="2020-02-26T11:43:00Z">
            <w:rPr>
              <w:rFonts w:ascii="Arial" w:eastAsia="Times New Roman" w:hAnsi="Arial" w:cs="Arial"/>
              <w:b/>
              <w:bCs/>
              <w:color w:val="000000"/>
              <w:spacing w:val="-5"/>
              <w:sz w:val="38"/>
              <w:szCs w:val="38"/>
              <w:bdr w:val="none" w:sz="0" w:space="0" w:color="auto" w:frame="1"/>
              <w:lang w:val="en-PK" w:eastAsia="en-PK"/>
            </w:rPr>
          </w:rPrChange>
        </w:rPr>
        <w:t>Moral of the story</w:t>
      </w:r>
      <w:r w:rsidRPr="006F2583">
        <w:rPr>
          <w:rFonts w:ascii="Arial" w:eastAsia="Times New Roman" w:hAnsi="Arial" w:cs="Arial"/>
          <w:b/>
          <w:bCs/>
          <w:color w:val="000000"/>
          <w:spacing w:val="-5"/>
          <w:sz w:val="40"/>
          <w:szCs w:val="40"/>
          <w:bdr w:val="none" w:sz="0" w:space="0" w:color="auto" w:frame="1"/>
          <w:lang w:val="en-PK" w:eastAsia="en-PK"/>
          <w:rPrChange w:id="47" w:author="Muhammad Hamza Haneef Qureshi" w:date="2020-02-26T11:43:00Z">
            <w:rPr>
              <w:rFonts w:ascii="Arial" w:eastAsia="Times New Roman" w:hAnsi="Arial" w:cs="Arial"/>
              <w:b/>
              <w:bCs/>
              <w:color w:val="000000"/>
              <w:spacing w:val="-5"/>
              <w:sz w:val="38"/>
              <w:szCs w:val="38"/>
              <w:bdr w:val="none" w:sz="0" w:space="0" w:color="auto" w:frame="1"/>
              <w:lang w:val="en-PK" w:eastAsia="en-PK"/>
            </w:rPr>
          </w:rPrChange>
        </w:rPr>
        <w:t>: </w:t>
      </w:r>
    </w:p>
    <w:p w14:paraId="6DD58470" w14:textId="77777777" w:rsidR="006F2583" w:rsidRPr="006F2583" w:rsidRDefault="006F2583" w:rsidP="001645CE">
      <w:pPr>
        <w:shd w:val="clear" w:color="auto" w:fill="FFFFFF"/>
        <w:spacing w:after="0" w:line="240" w:lineRule="auto"/>
        <w:textAlignment w:val="baseline"/>
        <w:outlineLvl w:val="2"/>
        <w:rPr>
          <w:rFonts w:ascii="Arial" w:eastAsia="Times New Roman" w:hAnsi="Arial" w:cs="Arial"/>
          <w:b/>
          <w:bCs/>
          <w:color w:val="000000"/>
          <w:spacing w:val="-5"/>
          <w:sz w:val="28"/>
          <w:szCs w:val="28"/>
          <w:lang w:val="en-PK" w:eastAsia="en-PK"/>
          <w:rPrChange w:id="48" w:author="Muhammad Hamza Haneef Qureshi" w:date="2020-02-26T11:43:00Z">
            <w:rPr>
              <w:rFonts w:ascii="Arial" w:eastAsia="Times New Roman" w:hAnsi="Arial" w:cs="Arial"/>
              <w:b/>
              <w:bCs/>
              <w:color w:val="000000"/>
              <w:spacing w:val="-5"/>
              <w:sz w:val="27"/>
              <w:szCs w:val="27"/>
              <w:lang w:val="en-PK" w:eastAsia="en-PK"/>
            </w:rPr>
          </w:rPrChange>
        </w:rPr>
      </w:pPr>
      <w:bookmarkStart w:id="49" w:name="_GoBack"/>
      <w:bookmarkEnd w:id="49"/>
    </w:p>
    <w:p w14:paraId="02515634" w14:textId="77777777" w:rsidR="001645CE" w:rsidRPr="00217857" w:rsidRDefault="001645CE" w:rsidP="001645CE">
      <w:pPr>
        <w:shd w:val="clear" w:color="auto" w:fill="FFFFFF"/>
        <w:spacing w:after="300" w:line="240" w:lineRule="auto"/>
        <w:textAlignment w:val="baseline"/>
        <w:rPr>
          <w:rFonts w:ascii="Arial" w:eastAsia="Times New Roman" w:hAnsi="Arial" w:cs="Arial"/>
          <w:color w:val="000000"/>
          <w:sz w:val="28"/>
          <w:szCs w:val="28"/>
          <w:lang w:val="en-PK" w:eastAsia="en-PK"/>
          <w:rPrChange w:id="50" w:author="Muhammad Hamza Haneef Qureshi" w:date="2020-02-26T11:48:00Z">
            <w:rPr>
              <w:rFonts w:ascii="Arial" w:eastAsia="Times New Roman" w:hAnsi="Arial" w:cs="Arial"/>
              <w:color w:val="000000"/>
              <w:sz w:val="24"/>
              <w:szCs w:val="24"/>
              <w:lang w:val="en-PK" w:eastAsia="en-PK"/>
            </w:rPr>
          </w:rPrChange>
        </w:rPr>
      </w:pPr>
      <w:r w:rsidRPr="00217857">
        <w:rPr>
          <w:rFonts w:ascii="Arial" w:eastAsia="Times New Roman" w:hAnsi="Arial" w:cs="Arial"/>
          <w:color w:val="000000"/>
          <w:sz w:val="28"/>
          <w:szCs w:val="28"/>
          <w:lang w:val="en-PK" w:eastAsia="en-PK"/>
          <w:rPrChange w:id="51" w:author="Muhammad Hamza Haneef Qureshi" w:date="2020-02-26T11:48:00Z">
            <w:rPr>
              <w:rFonts w:ascii="Arial" w:eastAsia="Times New Roman" w:hAnsi="Arial" w:cs="Arial"/>
              <w:color w:val="000000"/>
              <w:sz w:val="24"/>
              <w:szCs w:val="24"/>
              <w:lang w:val="en-PK" w:eastAsia="en-PK"/>
            </w:rPr>
          </w:rPrChange>
        </w:rPr>
        <w:t>Don’t value the things you have in your life. But value who you have in your life.</w:t>
      </w:r>
    </w:p>
    <w:p w14:paraId="2CD1758A" w14:textId="77777777" w:rsidR="00C10229" w:rsidRDefault="00C10229"/>
    <w:sectPr w:rsidR="00C10229" w:rsidSect="001645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Hamza Haneef Qureshi">
    <w15:presenceInfo w15:providerId="None" w15:userId="Muhammad Hamza Haneef Qure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CE"/>
    <w:rsid w:val="001645CE"/>
    <w:rsid w:val="00217857"/>
    <w:rsid w:val="006F2583"/>
    <w:rsid w:val="00C10229"/>
    <w:rsid w:val="00F553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2D4F"/>
  <w15:chartTrackingRefBased/>
  <w15:docId w15:val="{6F46A341-90E4-48EA-84A4-E8D0CF6A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45C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645C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5C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645CE"/>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1645CE"/>
    <w:rPr>
      <w:b/>
      <w:bCs/>
    </w:rPr>
  </w:style>
  <w:style w:type="paragraph" w:styleId="NormalWeb">
    <w:name w:val="Normal (Web)"/>
    <w:basedOn w:val="Normal"/>
    <w:uiPriority w:val="99"/>
    <w:semiHidden/>
    <w:unhideWhenUsed/>
    <w:rsid w:val="001645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1645CE"/>
    <w:rPr>
      <w:i/>
      <w:iCs/>
    </w:rPr>
  </w:style>
  <w:style w:type="character" w:styleId="Hyperlink">
    <w:name w:val="Hyperlink"/>
    <w:basedOn w:val="DefaultParagraphFont"/>
    <w:uiPriority w:val="99"/>
    <w:semiHidden/>
    <w:unhideWhenUsed/>
    <w:rsid w:val="001645CE"/>
    <w:rPr>
      <w:color w:val="0000FF"/>
      <w:u w:val="single"/>
    </w:rPr>
  </w:style>
  <w:style w:type="paragraph" w:styleId="BalloonText">
    <w:name w:val="Balloon Text"/>
    <w:basedOn w:val="Normal"/>
    <w:link w:val="BalloonTextChar"/>
    <w:uiPriority w:val="99"/>
    <w:semiHidden/>
    <w:unhideWhenUsed/>
    <w:rsid w:val="006F2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09331">
      <w:bodyDiv w:val="1"/>
      <w:marLeft w:val="0"/>
      <w:marRight w:val="0"/>
      <w:marTop w:val="0"/>
      <w:marBottom w:val="0"/>
      <w:divBdr>
        <w:top w:val="none" w:sz="0" w:space="0" w:color="auto"/>
        <w:left w:val="none" w:sz="0" w:space="0" w:color="auto"/>
        <w:bottom w:val="none" w:sz="0" w:space="0" w:color="auto"/>
        <w:right w:val="none" w:sz="0" w:space="0" w:color="auto"/>
      </w:divBdr>
      <w:divsChild>
        <w:div w:id="352073814">
          <w:blockQuote w:val="1"/>
          <w:marLeft w:val="0"/>
          <w:marRight w:val="0"/>
          <w:marTop w:val="0"/>
          <w:marBottom w:val="0"/>
          <w:divBdr>
            <w:top w:val="none" w:sz="0" w:space="0" w:color="auto"/>
            <w:left w:val="none" w:sz="0" w:space="0" w:color="auto"/>
            <w:bottom w:val="none" w:sz="0" w:space="0" w:color="auto"/>
            <w:right w:val="none" w:sz="0" w:space="0" w:color="auto"/>
          </w:divBdr>
        </w:div>
        <w:div w:id="1558205191">
          <w:blockQuote w:val="1"/>
          <w:marLeft w:val="0"/>
          <w:marRight w:val="0"/>
          <w:marTop w:val="0"/>
          <w:marBottom w:val="0"/>
          <w:divBdr>
            <w:top w:val="none" w:sz="0" w:space="0" w:color="auto"/>
            <w:left w:val="none" w:sz="0" w:space="0" w:color="auto"/>
            <w:bottom w:val="none" w:sz="0" w:space="0" w:color="auto"/>
            <w:right w:val="none" w:sz="0" w:space="0" w:color="auto"/>
          </w:divBdr>
        </w:div>
        <w:div w:id="1430659577">
          <w:blockQuote w:val="1"/>
          <w:marLeft w:val="0"/>
          <w:marRight w:val="0"/>
          <w:marTop w:val="0"/>
          <w:marBottom w:val="0"/>
          <w:divBdr>
            <w:top w:val="none" w:sz="0" w:space="0" w:color="auto"/>
            <w:left w:val="none" w:sz="0" w:space="0" w:color="auto"/>
            <w:bottom w:val="none" w:sz="0" w:space="0" w:color="auto"/>
            <w:right w:val="none" w:sz="0" w:space="0" w:color="auto"/>
          </w:divBdr>
        </w:div>
        <w:div w:id="14888649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3</cp:revision>
  <dcterms:created xsi:type="dcterms:W3CDTF">2020-02-26T06:19:00Z</dcterms:created>
  <dcterms:modified xsi:type="dcterms:W3CDTF">2020-02-26T06:48:00Z</dcterms:modified>
</cp:coreProperties>
</file>